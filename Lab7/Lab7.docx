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jc w:val="center"/>
        <w:rPr>
          <w:rFonts w:ascii="Arial" w:hAnsi="Arial" w:eastAsia="Arial" w:cs="Arial"/>
          <w:sz w:val="24"/>
          <w:szCs w:val="24"/>
        </w:rPr>
      </w:pPr>
      <w:bookmarkStart w:id="0" w:name="_heading=h.gjdgxs"/>
      <w:bookmarkEnd w:id="0"/>
      <w:r>
        <w:rPr>
          <w:rFonts w:eastAsia="Arial" w:cs="Arial" w:ascii="Arial" w:hAnsi="Arial"/>
          <w:sz w:val="24"/>
          <w:szCs w:val="24"/>
        </w:rPr>
        <w:t>COEN 146: Computer Networks</w:t>
      </w:r>
    </w:p>
    <w:p>
      <w:pPr>
        <w:pStyle w:val="Normal"/>
        <w:jc w:val="center"/>
        <w:rPr>
          <w:rFonts w:ascii="Arial" w:hAnsi="Arial" w:eastAsia="Arial" w:cs="Arial"/>
          <w:b/>
          <w:b/>
        </w:rPr>
      </w:pPr>
      <w:bookmarkStart w:id="1" w:name="bookmark=id.30j0zll"/>
      <w:bookmarkEnd w:id="1"/>
      <w:r>
        <w:rPr>
          <w:rFonts w:eastAsia="Arial" w:cs="Arial" w:ascii="Arial" w:hAnsi="Arial"/>
          <w:b/>
        </w:rPr>
        <w:t>Lab assignment 7: Link state routing</w:t>
      </w:r>
    </w:p>
    <w:p>
      <w:pPr>
        <w:pStyle w:val="Normal"/>
        <w:jc w:val="center"/>
        <w:rPr>
          <w:rFonts w:ascii="Arial" w:hAnsi="Arial" w:eastAsia="Arial" w:cs="Arial"/>
          <w:b/>
          <w:b/>
        </w:rPr>
      </w:pPr>
      <w:r>
        <w:rPr>
          <w:rFonts w:eastAsia="Arial" w:cs="Arial" w:ascii="Arial" w:hAnsi="Arial"/>
          <w:b/>
        </w:rPr>
      </w:r>
    </w:p>
    <w:p>
      <w:pPr>
        <w:pStyle w:val="Normal"/>
        <w:widowControl w:val="false"/>
        <w:rPr>
          <w:rFonts w:ascii="Arial" w:hAnsi="Arial" w:eastAsia="Arial" w:cs="Arial"/>
          <w:sz w:val="20"/>
          <w:szCs w:val="20"/>
        </w:rPr>
      </w:pPr>
      <w:r>
        <w:rPr>
          <w:rFonts w:eastAsia="Arial" w:cs="Arial" w:ascii="Arial" w:hAnsi="Arial"/>
          <w:b/>
          <w:color w:val="000080"/>
          <w:sz w:val="20"/>
          <w:szCs w:val="20"/>
        </w:rPr>
        <w:t>Objectives</w:t>
      </w:r>
    </w:p>
    <w:p>
      <w:pPr>
        <w:pStyle w:val="Heading5"/>
        <w:numPr>
          <w:ilvl w:val="0"/>
          <w:numId w:val="1"/>
        </w:numPr>
        <w:ind w:left="720" w:hanging="360"/>
        <w:rPr>
          <w:rFonts w:ascii="Arial" w:hAnsi="Arial" w:eastAsia="Arial" w:cs="Arial"/>
          <w:color w:val="000000"/>
          <w:sz w:val="20"/>
          <w:szCs w:val="20"/>
        </w:rPr>
      </w:pPr>
      <w:r>
        <w:rPr>
          <w:rFonts w:eastAsia="Arial" w:cs="Arial" w:ascii="Arial" w:hAnsi="Arial"/>
          <w:color w:val="000000"/>
          <w:sz w:val="20"/>
          <w:szCs w:val="20"/>
        </w:rPr>
        <w:t>To develop link state (LS) routing algorithm</w:t>
      </w:r>
    </w:p>
    <w:p>
      <w:pPr>
        <w:pStyle w:val="Normal"/>
        <w:rPr/>
      </w:pPr>
      <w:r>
        <w:rPr/>
      </w:r>
    </w:p>
    <w:p>
      <w:pPr>
        <w:pStyle w:val="Heading5"/>
        <w:rPr>
          <w:rFonts w:ascii="Arial" w:hAnsi="Arial" w:eastAsia="Arial" w:cs="Arial"/>
          <w:b/>
          <w:b/>
          <w:color w:val="000080"/>
          <w:sz w:val="20"/>
          <w:szCs w:val="20"/>
        </w:rPr>
      </w:pPr>
      <w:r>
        <w:rPr>
          <w:rFonts w:eastAsia="Arial" w:cs="Arial" w:ascii="Arial" w:hAnsi="Arial"/>
          <w:b/>
          <w:color w:val="000080"/>
          <w:sz w:val="20"/>
          <w:szCs w:val="20"/>
        </w:rPr>
        <w:t>Network topology and data</w:t>
      </w:r>
    </w:p>
    <w:p>
      <w:pPr>
        <w:pStyle w:val="Normal"/>
        <w:rPr>
          <w:rFonts w:ascii="Arial" w:hAnsi="Arial" w:eastAsia="Arial" w:cs="Arial"/>
          <w:color w:val="000000"/>
          <w:sz w:val="20"/>
          <w:szCs w:val="20"/>
        </w:rPr>
      </w:pPr>
      <w:r>
        <w:rPr>
          <w:rFonts w:eastAsia="Arial" w:cs="Arial" w:ascii="Arial" w:hAnsi="Arial"/>
          <w:color w:val="000000"/>
          <w:sz w:val="20"/>
          <w:szCs w:val="20"/>
        </w:rPr>
        <w:t>A network topology is defined by a set of nodes N and a set of edges E, formally defined as:</w:t>
      </w:r>
    </w:p>
    <w:p>
      <w:pPr>
        <w:pStyle w:val="Normal"/>
        <w:numPr>
          <w:ilvl w:val="0"/>
          <w:numId w:val="2"/>
        </w:numPr>
        <w:ind w:left="720" w:hanging="360"/>
        <w:rPr>
          <w:rFonts w:ascii="Arial" w:hAnsi="Arial" w:eastAsia="Arial" w:cs="Arial"/>
          <w:color w:val="000000"/>
          <w:sz w:val="20"/>
          <w:szCs w:val="20"/>
        </w:rPr>
      </w:pPr>
      <w:r>
        <w:rPr>
          <w:rFonts w:eastAsia="Arial" w:cs="Arial" w:ascii="Arial" w:hAnsi="Arial"/>
          <w:color w:val="000000"/>
          <w:sz w:val="20"/>
          <w:szCs w:val="20"/>
        </w:rPr>
        <w:t>N = set of nodes (routers)</w:t>
      </w:r>
    </w:p>
    <w:p>
      <w:pPr>
        <w:pStyle w:val="Normal"/>
        <w:numPr>
          <w:ilvl w:val="0"/>
          <w:numId w:val="2"/>
        </w:numPr>
        <w:ind w:left="720" w:hanging="360"/>
        <w:rPr>
          <w:rFonts w:ascii="Arial" w:hAnsi="Arial" w:eastAsia="Arial" w:cs="Arial"/>
          <w:color w:val="000000"/>
          <w:sz w:val="20"/>
          <w:szCs w:val="20"/>
        </w:rPr>
      </w:pPr>
      <w:r>
        <w:rPr>
          <w:rFonts w:eastAsia="Arial" w:cs="Arial" w:ascii="Arial" w:hAnsi="Arial"/>
          <w:color w:val="000000"/>
          <w:sz w:val="20"/>
          <w:szCs w:val="20"/>
        </w:rPr>
        <w:t>E = set of edges (links between connecting nodes)</w:t>
      </w:r>
    </w:p>
    <w:p>
      <w:pPr>
        <w:pStyle w:val="Normal"/>
        <w:ind w:left="720" w:hanging="0"/>
        <w:rPr>
          <w:rFonts w:ascii="Arial" w:hAnsi="Arial" w:eastAsia="Arial" w:cs="Arial"/>
          <w:color w:val="000000"/>
          <w:sz w:val="20"/>
          <w:szCs w:val="20"/>
        </w:rPr>
      </w:pPr>
      <w:r>
        <w:rPr>
          <w:rFonts w:eastAsia="Arial" w:cs="Arial" w:ascii="Arial" w:hAnsi="Arial"/>
          <w:color w:val="00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t>It is assumed that the following information will be available for a network.</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Router ID, which is its index into the tables below, is given at the command line.</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Number of nodes, N, in the topology will be given by the command line.</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Table with costs C, NxN, will be obtained from file1 (name given at the command line).</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Table with machines, names, IP addresses, and port numbers, Nx3, will be obtained from file2 (name given at the command line).</w:t>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t>Your main data will be:</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Neighbor cost table – contains the cost from every node to every node, initially obtained from file1.</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Least cost array – obtained with the link state algorithm.</w:t>
      </w:r>
    </w:p>
    <w:p>
      <w:pPr>
        <w:pStyle w:val="Normal"/>
        <w:rPr>
          <w:rFonts w:ascii="Arial" w:hAnsi="Arial" w:eastAsia="Arial" w:cs="Arial"/>
          <w:color w:val="000000"/>
          <w:sz w:val="20"/>
          <w:szCs w:val="20"/>
        </w:rPr>
      </w:pPr>
      <w:r>
        <w:rPr>
          <w:rFonts w:eastAsia="Arial" w:cs="Arial" w:ascii="Arial" w:hAnsi="Arial"/>
          <w:color w:val="000000"/>
          <w:sz w:val="20"/>
          <w:szCs w:val="20"/>
        </w:rPr>
        <w:t xml:space="preserve">                                             </w:t>
      </w:r>
    </w:p>
    <w:p>
      <w:pPr>
        <w:pStyle w:val="Normal"/>
        <w:rPr>
          <w:rFonts w:ascii="Arial" w:hAnsi="Arial" w:eastAsia="Arial" w:cs="Arial"/>
          <w:color w:val="000000"/>
          <w:sz w:val="20"/>
          <w:szCs w:val="20"/>
        </w:rPr>
      </w:pPr>
      <w:r>
        <w:rPr>
          <w:rFonts w:eastAsia="Arial" w:cs="Arial" w:ascii="Arial" w:hAnsi="Arial"/>
          <w:b/>
          <w:color w:val="000080"/>
          <w:sz w:val="20"/>
          <w:szCs w:val="20"/>
        </w:rPr>
        <w:t>LS routing protocol</w:t>
      </w:r>
    </w:p>
    <w:p>
      <w:pPr>
        <w:pStyle w:val="Normal"/>
        <w:rPr>
          <w:rFonts w:ascii="Arial" w:hAnsi="Arial" w:eastAsia="Arial" w:cs="Arial"/>
          <w:color w:val="000000"/>
          <w:sz w:val="20"/>
          <w:szCs w:val="20"/>
        </w:rPr>
      </w:pPr>
      <w:r>
        <w:rPr>
          <w:rFonts w:eastAsia="Arial" w:cs="Arial" w:ascii="Arial" w:hAnsi="Arial"/>
          <w:color w:val="000000"/>
          <w:sz w:val="20"/>
          <w:szCs w:val="20"/>
        </w:rPr>
        <w:t>Each router iteratively runs LS to find its forwarding table to every other node in the network (i.e. the shortest path tree) using Dijkstra algorithm. The pseudo code as described in the class textbook, is given as follows:</w:t>
      </w:r>
    </w:p>
    <w:p>
      <w:pPr>
        <w:pStyle w:val="Normal"/>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r>
    </w:p>
    <w:p>
      <w:pPr>
        <w:pStyle w:val="Normal"/>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Data:</w:t>
      </w:r>
    </w:p>
    <w:p>
      <w:pPr>
        <w:pStyle w:val="Normal"/>
        <w:ind w:left="7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define N, E, C, and “empty” Nprime arrays</w:t>
      </w:r>
    </w:p>
    <w:p>
      <w:pPr>
        <w:pStyle w:val="Normal"/>
        <w:ind w:left="7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set source node to u</w:t>
      </w:r>
    </w:p>
    <w:p>
      <w:pPr>
        <w:pStyle w:val="Normal"/>
        <w:ind w:left="7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Define D(v) cost of path from source u to dest v</w:t>
      </w:r>
    </w:p>
    <w:p>
      <w:pPr>
        <w:pStyle w:val="Normal"/>
        <w:ind w:left="7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Define p(v) predecessor node along path from u to v</w:t>
      </w:r>
    </w:p>
    <w:p>
      <w:pPr>
        <w:pStyle w:val="Normal"/>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r>
    </w:p>
    <w:p>
      <w:pPr>
        <w:pStyle w:val="Normal"/>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Initialization:</w:t>
      </w:r>
    </w:p>
    <w:p>
      <w:pPr>
        <w:pStyle w:val="Normal"/>
        <w:ind w:left="7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xml:space="preserve">Nprime   </w:t>
      </w:r>
      <w:r>
        <w:rPr>
          <w:rFonts w:eastAsia="Cardo" w:cs="Cardo" w:ascii="Cardo" w:hAnsi="Cardo"/>
          <w:color w:val="000000"/>
          <w:sz w:val="18"/>
          <w:szCs w:val="18"/>
        </w:rPr>
        <w:t xml:space="preserve">← </w:t>
      </w:r>
      <w:r>
        <w:rPr>
          <w:rFonts w:eastAsia="Helvetica Neue" w:cs="Helvetica Neue" w:ascii="Helvetica Neue" w:hAnsi="Helvetica Neue"/>
          <w:color w:val="000000"/>
          <w:sz w:val="18"/>
          <w:szCs w:val="18"/>
        </w:rPr>
        <w:t>u</w:t>
        <w:br/>
        <w:t>for each node v in N:</w:t>
      </w:r>
    </w:p>
    <w:p>
      <w:pPr>
        <w:pStyle w:val="Normal"/>
        <w:ind w:left="7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w:t>
      </w:r>
      <w:r>
        <w:rPr>
          <w:rFonts w:eastAsia="Helvetica Neue" w:cs="Helvetica Neue" w:ascii="Helvetica Neue" w:hAnsi="Helvetica Neue"/>
          <w:color w:val="000000"/>
          <w:sz w:val="18"/>
          <w:szCs w:val="18"/>
        </w:rPr>
        <w:t>If v adjacent to u</w:t>
      </w:r>
    </w:p>
    <w:p>
      <w:pPr>
        <w:pStyle w:val="Normal"/>
        <w:ind w:left="720" w:firstLine="72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xml:space="preserve">D(v) </w:t>
      </w:r>
      <w:r>
        <w:rPr>
          <w:rFonts w:eastAsia="Cardo" w:cs="Cardo" w:ascii="Cardo" w:hAnsi="Cardo"/>
          <w:color w:val="000000"/>
          <w:sz w:val="18"/>
          <w:szCs w:val="18"/>
        </w:rPr>
        <w:t>←</w:t>
      </w:r>
      <w:r>
        <w:rPr>
          <w:rFonts w:eastAsia="Helvetica Neue" w:cs="Helvetica Neue" w:ascii="Helvetica Neue" w:hAnsi="Helvetica Neue"/>
          <w:color w:val="000000"/>
          <w:sz w:val="18"/>
          <w:szCs w:val="18"/>
        </w:rPr>
        <w:t xml:space="preserve"> C(u,</w:t>
      </w:r>
      <w:ins w:id="0" w:author="Jesse Chen" w:date="2021-02-15T09:18:37Z">
        <w:r>
          <w:rPr>
            <w:rFonts w:eastAsia="Helvetica Neue" w:cs="Helvetica Neue" w:ascii="Helvetica Neue" w:hAnsi="Helvetica Neue"/>
            <w:color w:val="000000"/>
            <w:sz w:val="18"/>
            <w:szCs w:val="18"/>
          </w:rPr>
          <w:t>v</w:t>
        </w:r>
      </w:ins>
      <w:r>
        <w:rPr/>
        <w:t xml:space="preserve">     </w:t>
      </w:r>
      <w:r>
        <w:rPr>
          <w:rFonts w:eastAsia="Helvetica Neue" w:cs="Helvetica Neue" w:ascii="Helvetica Neue" w:hAnsi="Helvetica Neue"/>
          <w:color w:val="000000"/>
          <w:sz w:val="18"/>
          <w:szCs w:val="18"/>
        </w:rPr>
        <w:t>)</w:t>
      </w:r>
    </w:p>
    <w:p>
      <w:pPr>
        <w:pStyle w:val="Normal"/>
        <w:ind w:left="720" w:firstLine="72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xml:space="preserve">p(v) </w:t>
      </w:r>
      <w:r>
        <w:rPr>
          <w:rFonts w:eastAsia="Cardo" w:cs="Cardo" w:ascii="Cardo" w:hAnsi="Cardo"/>
          <w:color w:val="000000"/>
          <w:sz w:val="18"/>
          <w:szCs w:val="18"/>
        </w:rPr>
        <w:t>←</w:t>
      </w:r>
      <w:r>
        <w:rPr>
          <w:rFonts w:eastAsia="Helvetica Neue" w:cs="Helvetica Neue" w:ascii="Helvetica Neue" w:hAnsi="Helvetica Neue"/>
          <w:color w:val="000000"/>
          <w:sz w:val="18"/>
          <w:szCs w:val="18"/>
        </w:rPr>
        <w:t xml:space="preserve"> u</w:t>
      </w:r>
    </w:p>
    <w:p>
      <w:pPr>
        <w:pStyle w:val="Normal"/>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xml:space="preserve">                        </w:t>
      </w:r>
      <w:r>
        <w:rPr>
          <w:rFonts w:eastAsia="Helvetica Neue" w:cs="Helvetica Neue" w:ascii="Helvetica Neue" w:hAnsi="Helvetica Neue"/>
          <w:color w:val="000000"/>
          <w:sz w:val="18"/>
          <w:szCs w:val="18"/>
        </w:rPr>
        <w:t>else    </w:t>
      </w:r>
    </w:p>
    <w:p>
      <w:pPr>
        <w:pStyle w:val="Normal"/>
        <w:ind w:left="720" w:firstLine="72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xml:space="preserve">D(v) </w:t>
      </w:r>
      <w:r>
        <w:rPr>
          <w:rFonts w:eastAsia="Cardo" w:cs="Cardo" w:ascii="Cardo" w:hAnsi="Cardo"/>
          <w:color w:val="000000"/>
          <w:sz w:val="18"/>
          <w:szCs w:val="18"/>
        </w:rPr>
        <w:t>←</w:t>
      </w:r>
      <w:r>
        <w:rPr>
          <w:rFonts w:eastAsia="Helvetica Neue" w:cs="Helvetica Neue" w:ascii="Helvetica Neue" w:hAnsi="Helvetica Neue"/>
          <w:color w:val="000000"/>
          <w:sz w:val="18"/>
          <w:szCs w:val="18"/>
        </w:rPr>
        <w:t xml:space="preserve"> INFINITY </w:t>
      </w:r>
    </w:p>
    <w:p>
      <w:pPr>
        <w:pStyle w:val="Normal"/>
        <w:ind w:left="7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xml:space="preserve">        </w:t>
      </w:r>
      <w:r>
        <w:rPr>
          <w:rFonts w:eastAsia="Helvetica Neue" w:cs="Helvetica Neue" w:ascii="Helvetica Neue" w:hAnsi="Helvetica Neue"/>
          <w:color w:val="000000"/>
          <w:sz w:val="18"/>
          <w:szCs w:val="18"/>
        </w:rPr>
        <w:br/>
        <w:t xml:space="preserve">D(u) </w:t>
      </w:r>
      <w:r>
        <w:rPr>
          <w:rFonts w:eastAsia="Cardo" w:cs="Cardo" w:ascii="Cardo" w:hAnsi="Cardo"/>
          <w:color w:val="000000"/>
          <w:sz w:val="18"/>
          <w:szCs w:val="18"/>
        </w:rPr>
        <w:t>←</w:t>
      </w:r>
      <w:r>
        <w:rPr>
          <w:rFonts w:eastAsia="Helvetica Neue" w:cs="Helvetica Neue" w:ascii="Helvetica Neue" w:hAnsi="Helvetica Neue"/>
          <w:color w:val="000000"/>
          <w:sz w:val="18"/>
          <w:szCs w:val="18"/>
        </w:rPr>
        <w:t xml:space="preserve"> 0                        // Distance from source to source</w:t>
      </w:r>
    </w:p>
    <w:p>
      <w:pPr>
        <w:pStyle w:val="Normal"/>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Loop:</w:t>
        <w:br/>
        <w:t xml:space="preserve"> </w:t>
        <w:tab/>
        <w:t>while all nodes not in Nprime:</w:t>
      </w:r>
    </w:p>
    <w:p>
      <w:pPr>
        <w:pStyle w:val="Normal"/>
        <w:ind w:left="1220" w:hanging="0"/>
        <w:rPr>
          <w:rFonts w:ascii="Helvetica Neue" w:hAnsi="Helvetica Neue" w:eastAsia="Helvetica Neue" w:cs="Helvetica Neue"/>
          <w:color w:val="000000"/>
          <w:sz w:val="18"/>
          <w:szCs w:val="18"/>
        </w:rPr>
      </w:pP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xml:space="preserve"> </w:t>
      </w:r>
      <w:r>
        <w:rPr>
          <w:rFonts w:eastAsia="Cardo" w:cs="Cardo" w:ascii="Cardo" w:hAnsi="Cardo"/>
          <w:color w:val="000000"/>
          <w:sz w:val="18"/>
          <w:szCs w:val="18"/>
        </w:rPr>
        <w:t>←</w:t>
      </w:r>
      <w:r>
        <w:rPr>
          <w:rFonts w:eastAsia="Helvetica Neue" w:cs="Helvetica Neue" w:ascii="Helvetica Neue" w:hAnsi="Helvetica Neue"/>
          <w:color w:val="000000"/>
          <w:sz w:val="18"/>
          <w:szCs w:val="18"/>
        </w:rPr>
        <w:t xml:space="preserve"> </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xml:space="preserve"> in N with min D(</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xml:space="preserve">)    // </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xml:space="preserve"> with the least distance neighbor will be selected first</w:t>
        <w:br/>
        <w:t>remove </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from N and add to Nprime          </w:t>
        <w:br/>
        <w:t xml:space="preserve">update D(v) for all v adjacent to </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xml:space="preserve"> and not in Nprime</w:t>
      </w:r>
    </w:p>
    <w:p>
      <w:pPr>
        <w:pStyle w:val="Normal"/>
        <w:ind w:left="1220" w:hanging="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ab/>
        <w:tab/>
        <w:t xml:space="preserve">D(v) </w:t>
      </w:r>
      <w:r>
        <w:rPr>
          <w:rFonts w:eastAsia="Cardo" w:cs="Cardo" w:ascii="Cardo" w:hAnsi="Cardo"/>
          <w:color w:val="000000"/>
          <w:sz w:val="18"/>
          <w:szCs w:val="18"/>
        </w:rPr>
        <w:t>←</w:t>
      </w:r>
      <w:r>
        <w:rPr>
          <w:rFonts w:eastAsia="Helvetica Neue" w:cs="Helvetica Neue" w:ascii="Helvetica Neue" w:hAnsi="Helvetica Neue"/>
          <w:color w:val="000000"/>
          <w:sz w:val="18"/>
          <w:szCs w:val="18"/>
        </w:rPr>
        <w:t xml:space="preserve">  min (D(v), D(</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)+C(</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v)(</w:t>
      </w:r>
    </w:p>
    <w:p>
      <w:pPr>
        <w:pStyle w:val="Normal"/>
        <w:ind w:left="1940" w:firstLine="220"/>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 xml:space="preserve">p(v) </w:t>
      </w:r>
      <w:r>
        <w:rPr>
          <w:rFonts w:eastAsia="Cardo" w:cs="Cardo" w:ascii="Cardo" w:hAnsi="Cardo"/>
          <w:color w:val="000000"/>
          <w:sz w:val="18"/>
          <w:szCs w:val="18"/>
        </w:rPr>
        <w:t>←</w:t>
      </w:r>
      <w:r>
        <w:rPr>
          <w:rFonts w:eastAsia="Helvetica Neue" w:cs="Helvetica Neue" w:ascii="Helvetica Neue" w:hAnsi="Helvetica Neue"/>
          <w:color w:val="000000"/>
          <w:sz w:val="18"/>
          <w:szCs w:val="18"/>
        </w:rPr>
        <w:t xml:space="preserve">  v (if D(v) is minimum, or </w:t>
      </w:r>
      <w:r>
        <w:rPr>
          <w:rFonts w:eastAsia="Helvetica Neue" w:cs="Helvetica Neue" w:ascii="Helvetica Neue" w:hAnsi="Helvetica Neue"/>
          <w:i/>
          <w:color w:val="000000"/>
          <w:sz w:val="18"/>
          <w:szCs w:val="18"/>
        </w:rPr>
        <w:t xml:space="preserve">node </w:t>
      </w:r>
      <w:r>
        <w:rPr>
          <w:rFonts w:eastAsia="Helvetica Neue" w:cs="Helvetica Neue" w:ascii="Helvetica Neue" w:hAnsi="Helvetica Neue"/>
          <w:color w:val="000000"/>
          <w:sz w:val="18"/>
          <w:szCs w:val="18"/>
        </w:rPr>
        <w:t>if D(</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)+c(</w:t>
      </w:r>
      <w:r>
        <w:rPr>
          <w:rFonts w:eastAsia="Helvetica Neue" w:cs="Helvetica Neue" w:ascii="Helvetica Neue" w:hAnsi="Helvetica Neue"/>
          <w:i/>
          <w:color w:val="000000"/>
          <w:sz w:val="18"/>
          <w:szCs w:val="18"/>
        </w:rPr>
        <w:t>node</w:t>
      </w:r>
      <w:r>
        <w:rPr>
          <w:rFonts w:eastAsia="Helvetica Neue" w:cs="Helvetica Neue" w:ascii="Helvetica Neue" w:hAnsi="Helvetica Neue"/>
          <w:color w:val="000000"/>
          <w:sz w:val="18"/>
          <w:szCs w:val="18"/>
        </w:rPr>
        <w:t>, v) is minimum</w:t>
      </w:r>
    </w:p>
    <w:p>
      <w:pPr>
        <w:pStyle w:val="Normal"/>
        <w:rPr>
          <w:rFonts w:ascii="Helvetica Neue" w:hAnsi="Helvetica Neue" w:eastAsia="Helvetica Neue" w:cs="Helvetica Neue"/>
          <w:color w:val="000000"/>
          <w:sz w:val="18"/>
          <w:szCs w:val="18"/>
        </w:rPr>
      </w:pPr>
      <w:r>
        <w:rPr>
          <w:rFonts w:eastAsia="Helvetica Neue" w:cs="Helvetica Neue" w:ascii="Helvetica Neue" w:hAnsi="Helvetica Neue"/>
          <w:color w:val="000000"/>
          <w:sz w:val="18"/>
          <w:szCs w:val="18"/>
        </w:rPr>
        <w:tab/>
        <w:t xml:space="preserve">Repeat </w:t>
      </w:r>
    </w:p>
    <w:p>
      <w:pPr>
        <w:pStyle w:val="Normal"/>
        <w:rPr>
          <w:rFonts w:ascii="Arial" w:hAnsi="Arial" w:eastAsia="Arial" w:cs="Arial"/>
          <w:color w:val="000000"/>
          <w:sz w:val="20"/>
          <w:szCs w:val="20"/>
        </w:rPr>
      </w:pPr>
      <w:r>
        <w:rPr>
          <w:rFonts w:eastAsia="Arial" w:cs="Arial" w:ascii="Arial" w:hAnsi="Arial"/>
          <w:color w:val="000000"/>
          <w:sz w:val="20"/>
          <w:szCs w:val="20"/>
        </w:rPr>
        <w:t xml:space="preserve">                                           </w:t>
      </w:r>
    </w:p>
    <w:p>
      <w:pPr>
        <w:pStyle w:val="Normal"/>
        <w:spacing w:lineRule="auto" w:line="276"/>
        <w:rPr>
          <w:rFonts w:ascii="Arial" w:hAnsi="Arial" w:eastAsia="Arial" w:cs="Arial"/>
          <w:b/>
          <w:b/>
          <w:color w:val="000080"/>
          <w:sz w:val="20"/>
          <w:szCs w:val="20"/>
        </w:rPr>
      </w:pPr>
      <w:r>
        <w:rPr>
          <w:rFonts w:eastAsia="Arial" w:cs="Arial" w:ascii="Arial" w:hAnsi="Arial"/>
          <w:b/>
          <w:color w:val="000080"/>
          <w:sz w:val="20"/>
          <w:szCs w:val="20"/>
        </w:rPr>
        <w:t>LS Code at each router</w:t>
      </w:r>
    </w:p>
    <w:p>
      <w:pPr>
        <w:pStyle w:val="Normal"/>
        <w:rPr>
          <w:rFonts w:ascii="Arial" w:hAnsi="Arial" w:eastAsia="Arial" w:cs="Arial"/>
          <w:color w:val="000000"/>
          <w:sz w:val="20"/>
          <w:szCs w:val="20"/>
        </w:rPr>
      </w:pPr>
      <w:r>
        <w:rPr>
          <w:rFonts w:eastAsia="Arial" w:cs="Arial" w:ascii="Arial" w:hAnsi="Arial"/>
          <w:color w:val="000000"/>
          <w:sz w:val="20"/>
          <w:szCs w:val="20"/>
        </w:rPr>
        <w:t>You may build your code with 3 threads, each with the following task:</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Thread 1 loops forever. It receives messages from other nodes and updates the neighbor cost table. When receiving a new cost c from x to neighbor y, it should update the cost in both costs: x to y and y to x.</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Thread 2 reads a new change from the keyboard every 10 seconds, updates the neighbor cost table, and sends messages to the other nodes using UDP. It finishes 30 seconds after executing 2 changes. You may execute this part in the main thread.</w:t>
      </w:r>
    </w:p>
    <w:p>
      <w:pPr>
        <w:pStyle w:val="Normal"/>
        <w:numPr>
          <w:ilvl w:val="0"/>
          <w:numId w:val="3"/>
        </w:numPr>
        <w:pBdr/>
        <w:ind w:left="720" w:hanging="360"/>
        <w:rPr>
          <w:rFonts w:ascii="Arial" w:hAnsi="Arial" w:eastAsia="Arial" w:cs="Arial"/>
          <w:color w:val="000000"/>
          <w:sz w:val="20"/>
          <w:szCs w:val="20"/>
        </w:rPr>
      </w:pPr>
      <w:r>
        <w:rPr>
          <w:rFonts w:eastAsia="Arial" w:cs="Arial" w:ascii="Arial" w:hAnsi="Arial"/>
          <w:color w:val="000000"/>
          <w:sz w:val="20"/>
          <w:szCs w:val="20"/>
        </w:rPr>
        <w:t>Thread 3 loops forever. It sleeps for a random number of seconds (10-20), run the algorithm to update the least costs. After the algorithm executes it outputs the current least costs.</w:t>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t>Make sure to use a mutex lock to synchronize the access to the neighbor cost table.</w:t>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t>The messages between the routers will have 3 integers:</w:t>
      </w:r>
    </w:p>
    <w:p>
      <w:pPr>
        <w:pStyle w:val="Normal"/>
        <w:rPr>
          <w:rFonts w:ascii="Arial" w:hAnsi="Arial" w:eastAsia="Arial" w:cs="Arial"/>
          <w:color w:val="000000"/>
          <w:sz w:val="20"/>
          <w:szCs w:val="20"/>
        </w:rPr>
      </w:pPr>
      <w:r>
        <w:rPr>
          <w:rFonts w:eastAsia="Arial" w:cs="Arial" w:ascii="Arial" w:hAnsi="Arial"/>
          <w:color w:val="000000"/>
          <w:sz w:val="20"/>
          <w:szCs w:val="20"/>
        </w:rPr>
        <w:t>&lt;Routers’ ID&gt;&lt;neighbor ID&gt;&lt;new cost&gt;</w:t>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t>The input for Thread 2, will have two integers:</w:t>
      </w:r>
    </w:p>
    <w:p>
      <w:pPr>
        <w:pStyle w:val="Normal"/>
        <w:rPr>
          <w:rFonts w:ascii="Arial" w:hAnsi="Arial" w:eastAsia="Arial" w:cs="Arial"/>
          <w:color w:val="000000"/>
          <w:sz w:val="20"/>
          <w:szCs w:val="20"/>
        </w:rPr>
      </w:pPr>
      <w:r>
        <w:rPr>
          <w:rFonts w:eastAsia="Arial" w:cs="Arial" w:ascii="Arial" w:hAnsi="Arial"/>
          <w:color w:val="000000"/>
          <w:sz w:val="20"/>
          <w:szCs w:val="20"/>
        </w:rPr>
        <w:t>&lt;neighbor&gt;&lt;space&gt;&lt;new cost&gt;&lt;new line&gt;</w:t>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t>The table with costs will look like this if N = 3:</w:t>
      </w:r>
    </w:p>
    <w:p>
      <w:pPr>
        <w:pStyle w:val="Normal"/>
        <w:rPr>
          <w:rFonts w:ascii="Arial" w:hAnsi="Arial" w:eastAsia="Arial" w:cs="Arial"/>
          <w:color w:val="000000"/>
          <w:sz w:val="20"/>
          <w:szCs w:val="20"/>
        </w:rPr>
      </w:pPr>
      <w:r>
        <w:rPr>
          <w:rFonts w:eastAsia="Arial" w:cs="Arial" w:ascii="Arial" w:hAnsi="Arial"/>
          <w:color w:val="000000"/>
          <w:sz w:val="20"/>
          <w:szCs w:val="20"/>
        </w:rPr>
        <w:t>&lt;0,0&gt;</w:t>
        <w:tab/>
        <w:tab/>
        <w:t>&lt;0,1&gt;</w:t>
        <w:tab/>
        <w:tab/>
        <w:t>&lt;0,2&gt;</w:t>
      </w:r>
    </w:p>
    <w:p>
      <w:pPr>
        <w:pStyle w:val="Normal"/>
        <w:rPr>
          <w:rFonts w:ascii="Arial" w:hAnsi="Arial" w:eastAsia="Arial" w:cs="Arial"/>
          <w:color w:val="000000"/>
          <w:sz w:val="20"/>
          <w:szCs w:val="20"/>
        </w:rPr>
      </w:pPr>
      <w:r>
        <w:rPr>
          <w:rFonts w:eastAsia="Arial" w:cs="Arial" w:ascii="Arial" w:hAnsi="Arial"/>
          <w:color w:val="000000"/>
          <w:sz w:val="20"/>
          <w:szCs w:val="20"/>
        </w:rPr>
        <w:t>&lt;1,0&gt;</w:t>
        <w:tab/>
        <w:tab/>
        <w:t>&lt;1,1&gt;</w:t>
        <w:tab/>
        <w:tab/>
        <w:t>&lt;1,2&gt;</w:t>
      </w:r>
    </w:p>
    <w:p>
      <w:pPr>
        <w:pStyle w:val="Normal"/>
        <w:rPr>
          <w:rFonts w:ascii="Arial" w:hAnsi="Arial" w:eastAsia="Arial" w:cs="Arial"/>
          <w:color w:val="000000"/>
          <w:sz w:val="20"/>
          <w:szCs w:val="20"/>
        </w:rPr>
      </w:pPr>
      <w:r>
        <w:rPr>
          <w:rFonts w:eastAsia="Arial" w:cs="Arial" w:ascii="Arial" w:hAnsi="Arial"/>
          <w:color w:val="000000"/>
          <w:sz w:val="20"/>
          <w:szCs w:val="20"/>
        </w:rPr>
        <w:t>&lt;2,0&gt;</w:t>
        <w:tab/>
        <w:tab/>
        <w:t>&lt;2,1&gt;</w:t>
        <w:tab/>
        <w:tab/>
        <w:t>&lt;2,2&gt;</w:t>
      </w:r>
    </w:p>
    <w:p>
      <w:pPr>
        <w:pStyle w:val="Normal"/>
        <w:rPr>
          <w:rFonts w:ascii="Arial" w:hAnsi="Arial" w:eastAsia="Arial" w:cs="Arial"/>
          <w:color w:val="000000"/>
          <w:sz w:val="20"/>
          <w:szCs w:val="20"/>
        </w:rPr>
      </w:pPr>
      <w:r>
        <w:rPr>
          <w:rFonts w:eastAsia="Arial" w:cs="Arial" w:ascii="Arial" w:hAnsi="Arial"/>
          <w:color w:val="000000"/>
          <w:sz w:val="20"/>
          <w:szCs w:val="20"/>
        </w:rPr>
        <w:t>where &lt;i,j&gt; represents the cost between node i and node j. If &lt;i,j&gt; is equal to infinite (defined as 1,000), nodes i and j are not neighbors.</w:t>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
        <w:rPr>
          <w:rFonts w:ascii="Arial" w:hAnsi="Arial" w:eastAsia="Arial" w:cs="Arial"/>
          <w:color w:val="000000"/>
          <w:sz w:val="20"/>
          <w:szCs w:val="20"/>
        </w:rPr>
      </w:pPr>
      <w:r>
        <w:rPr>
          <w:rFonts w:eastAsia="Arial" w:cs="Arial" w:ascii="Arial" w:hAnsi="Arial"/>
          <w:color w:val="000000"/>
          <w:sz w:val="20"/>
          <w:szCs w:val="20"/>
        </w:rPr>
        <w:t>The table with machines will look like this, if N = 3.</w:t>
      </w:r>
    </w:p>
    <w:p>
      <w:pPr>
        <w:pStyle w:val="Normal"/>
        <w:rPr>
          <w:rFonts w:ascii="Arial" w:hAnsi="Arial" w:eastAsia="Arial" w:cs="Arial"/>
          <w:color w:val="000000"/>
          <w:sz w:val="20"/>
          <w:szCs w:val="20"/>
        </w:rPr>
      </w:pPr>
      <w:r>
        <w:rPr>
          <w:rFonts w:eastAsia="Arial" w:cs="Arial" w:ascii="Arial" w:hAnsi="Arial"/>
          <w:color w:val="000000"/>
          <w:sz w:val="20"/>
          <w:szCs w:val="20"/>
        </w:rPr>
        <w:t>&lt;machine0&gt; &lt;IP0&gt; &lt;port&gt;</w:t>
      </w:r>
    </w:p>
    <w:p>
      <w:pPr>
        <w:pStyle w:val="Normal"/>
        <w:rPr>
          <w:rFonts w:ascii="Arial" w:hAnsi="Arial" w:eastAsia="Arial" w:cs="Arial"/>
          <w:color w:val="000000"/>
          <w:sz w:val="20"/>
          <w:szCs w:val="20"/>
        </w:rPr>
      </w:pPr>
      <w:r>
        <w:rPr>
          <w:rFonts w:eastAsia="Arial" w:cs="Arial" w:ascii="Arial" w:hAnsi="Arial"/>
          <w:color w:val="000000"/>
          <w:sz w:val="20"/>
          <w:szCs w:val="20"/>
        </w:rPr>
        <w:t>&lt;machine1&gt; &lt;IP1&gt; &lt;port&gt;</w:t>
      </w:r>
    </w:p>
    <w:p>
      <w:pPr>
        <w:pStyle w:val="Normal"/>
        <w:rPr>
          <w:rFonts w:ascii="Arial" w:hAnsi="Arial" w:eastAsia="Arial" w:cs="Arial"/>
          <w:color w:val="000000"/>
          <w:sz w:val="20"/>
          <w:szCs w:val="20"/>
        </w:rPr>
      </w:pPr>
      <w:r>
        <w:rPr>
          <w:rFonts w:eastAsia="Arial" w:cs="Arial" w:ascii="Arial" w:hAnsi="Arial"/>
          <w:color w:val="000000"/>
          <w:sz w:val="20"/>
          <w:szCs w:val="20"/>
        </w:rPr>
        <w:t>&lt;machine2&gt; &lt;IP2&gt; &lt;port&gt;</w:t>
      </w:r>
    </w:p>
    <w:p>
      <w:pPr>
        <w:pStyle w:val="Normal"/>
        <w:spacing w:lineRule="auto" w:line="276"/>
        <w:rPr>
          <w:rFonts w:ascii="Arial" w:hAnsi="Arial" w:eastAsia="Arial" w:cs="Arial"/>
          <w:b/>
          <w:b/>
          <w:color w:val="000080"/>
          <w:sz w:val="20"/>
          <w:szCs w:val="20"/>
        </w:rPr>
      </w:pPr>
      <w:r>
        <w:rPr>
          <w:rFonts w:eastAsia="Arial" w:cs="Arial" w:ascii="Arial" w:hAnsi="Arial"/>
          <w:b/>
          <w:color w:val="000080"/>
          <w:sz w:val="20"/>
          <w:szCs w:val="20"/>
        </w:rPr>
      </w:r>
    </w:p>
    <w:p>
      <w:pPr>
        <w:pStyle w:val="Normal"/>
        <w:spacing w:lineRule="auto" w:line="276"/>
        <w:rPr>
          <w:rFonts w:ascii="Arial" w:hAnsi="Arial" w:eastAsia="Arial" w:cs="Arial"/>
          <w:b/>
          <w:b/>
          <w:color w:val="000080"/>
          <w:sz w:val="20"/>
          <w:szCs w:val="20"/>
        </w:rPr>
      </w:pPr>
      <w:r>
        <w:rPr>
          <w:rFonts w:eastAsia="Arial" w:cs="Arial" w:ascii="Arial" w:hAnsi="Arial"/>
          <w:b/>
          <w:color w:val="000080"/>
          <w:sz w:val="20"/>
          <w:szCs w:val="20"/>
        </w:rPr>
        <w:t>Requirements to complete the lab</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Demonstrate to the TA LS routing for a network of your choice and upload source code to Camino.</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Be sure to retain copies of your source code. You will want these for study purposes and to resolve any grading questions (should they arise)</w:t>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76"/>
        <w:rPr>
          <w:rFonts w:ascii="Arial" w:hAnsi="Arial" w:eastAsia="Arial" w:cs="Arial"/>
          <w:color w:val="000000"/>
          <w:sz w:val="20"/>
          <w:szCs w:val="20"/>
        </w:rPr>
      </w:pPr>
      <w:r>
        <w:rPr>
          <w:rFonts w:eastAsia="Arial" w:cs="Arial" w:ascii="Arial" w:hAnsi="Arial"/>
          <w:color w:val="000000"/>
          <w:sz w:val="20"/>
          <w:szCs w:val="20"/>
        </w:rPr>
        <w:t>Please start each program with a descriptive block that includes minimally the following information:</w:t>
      </w:r>
    </w:p>
    <w:p>
      <w:pPr>
        <w:pStyle w:val="Normal"/>
        <w:widowControl w:val="false"/>
        <w:pBdr/>
        <w:spacing w:lineRule="auto" w:line="276"/>
        <w:ind w:left="720" w:hanging="0"/>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p>
    <w:p>
      <w:pPr>
        <w:pStyle w:val="Normal"/>
        <w:widowControl w:val="false"/>
        <w:pBdr/>
        <w:spacing w:lineRule="auto" w:line="276"/>
        <w:ind w:left="720" w:hanging="0"/>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Name: &lt;your name&gt; </w:t>
      </w:r>
    </w:p>
    <w:p>
      <w:pPr>
        <w:pStyle w:val="Normal"/>
        <w:widowControl w:val="false"/>
        <w:pBdr/>
        <w:spacing w:lineRule="auto" w:line="276"/>
        <w:ind w:left="720" w:hanging="0"/>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Date: </w:t>
      </w:r>
    </w:p>
    <w:p>
      <w:pPr>
        <w:pStyle w:val="Normal"/>
        <w:widowControl w:val="false"/>
        <w:pBdr/>
        <w:spacing w:lineRule="auto" w:line="276"/>
        <w:ind w:left="720" w:hanging="0"/>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Title: Lab7 - …. </w:t>
      </w:r>
    </w:p>
    <w:p>
      <w:pPr>
        <w:pStyle w:val="Normal"/>
        <w:widowControl w:val="false"/>
        <w:pBdr/>
        <w:spacing w:lineRule="auto" w:line="276"/>
        <w:ind w:left="720" w:hanging="0"/>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Description: This program … &lt;you should </w:t>
      </w:r>
    </w:p>
    <w:p>
      <w:pPr>
        <w:pStyle w:val="Normal"/>
        <w:widowControl w:val="false"/>
        <w:pBdr/>
        <w:spacing w:lineRule="auto" w:line="276"/>
        <w:ind w:left="720" w:hanging="0"/>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complete an appropriate description here.&gt; </w:t>
      </w:r>
    </w:p>
    <w:p>
      <w:pPr>
        <w:pStyle w:val="Normal"/>
        <w:spacing w:lineRule="auto" w:line="276"/>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sectPr>
      <w:footerReference w:type="default" r:id="rId2"/>
      <w:type w:val="nextPage"/>
      <w:pgSz w:w="12240" w:h="15840"/>
      <w:pgMar w:left="1080" w:right="1080" w:header="0" w:top="900" w:footer="453" w:bottom="99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olas">
    <w:charset w:val="01"/>
    <w:family w:val="roman"/>
    <w:pitch w:val="variable"/>
  </w:font>
  <w:font w:name="Lucida Grande">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Geneva">
    <w:charset w:val="01"/>
    <w:family w:val="roman"/>
    <w:pitch w:val="variable"/>
  </w:font>
  <w:font w:name="Frutiger">
    <w:charset w:val="01"/>
    <w:family w:val="roman"/>
    <w:pitch w:val="variable"/>
  </w:font>
  <w:font w:name="Georgia">
    <w:charset w:val="01"/>
    <w:family w:val="roman"/>
    <w:pitch w:val="variable"/>
  </w:font>
  <w:font w:name="Helvetica Neue">
    <w:charset w:val="01"/>
    <w:family w:val="roman"/>
    <w:pitch w:val="variable"/>
  </w:font>
  <w:font w:name="Cardo">
    <w:charset w:val="01"/>
    <w:family w:val="roman"/>
    <w:pitch w:val="variable"/>
  </w:font>
  <w:font w:name="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320" w:leader="none"/>
        <w:tab w:val="right" w:pos="8640" w:leader="none"/>
      </w:tabs>
      <w:rPr/>
    </w:pPr>
    <w:r>
      <w:rPr>
        <w:color w:val="000000"/>
        <w:sz w:val="16"/>
        <w:szCs w:val="16"/>
      </w:rPr>
      <w:t>COEN 146 – Lab assignment 7</w:t>
      <w:tab/>
      <w:tab/>
      <w:tab/>
      <w:t xml:space="preserve">   </w:t>
    </w:r>
    <w:r>
      <w:rPr>
        <w:color w:val="000000"/>
        <w:sz w:val="16"/>
        <w:szCs w:val="16"/>
      </w:rPr>
      <w:fldChar w:fldCharType="begin"/>
    </w:r>
    <w:r>
      <w:instrText> PAGE </w:instrText>
    </w:r>
    <w:r>
      <w:fldChar w:fldCharType="separate"/>
    </w:r>
    <w:r>
      <w:t>2</w:t>
    </w:r>
    <w:r>
      <w:fldChar w:fldCharType="end"/>
    </w:r>
    <w:r>
      <w:rPr>
        <w:color w:val="000000"/>
        <w:sz w:val="16"/>
        <w:szCs w:val="16"/>
      </w:rPr>
      <w:t>/</w:t>
    </w:r>
    <w:r>
      <w:rPr>
        <w:color w:val="000000"/>
        <w:sz w:val="16"/>
        <w:szCs w:val="16"/>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Arial" w:hAnsi="Arial" w:cs="Arial" w:hint="default"/>
        <w:sz w:val="20"/>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3">
    <w:lvl w:ilvl="0">
      <w:start w:val="5"/>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 w:eastAsia="zh-CN" w:bidi="hi-IN"/>
      </w:rPr>
    </w:rPrDefault>
    <w:pPrDefault>
      <w:pPr/>
    </w:pPrDefault>
  </w:docDefaults>
  <w:style w:type="paragraph" w:styleId="Normal" w:default="1">
    <w:name w:val="Normal"/>
    <w:qFormat/>
    <w:rsid w:val="00cb00cc"/>
    <w:pPr>
      <w:widowControl/>
      <w:bidi w:val="0"/>
      <w:jc w:val="left"/>
    </w:pPr>
    <w:rPr>
      <w:rFonts w:ascii="Liberation Serif" w:hAnsi="Liberation Serif" w:eastAsia="WenQuanYi Zen Hei Sharp" w:cs="Lohit Devanagari"/>
      <w:color w:val="auto"/>
      <w:sz w:val="24"/>
      <w:szCs w:val="24"/>
      <w:lang w:val="en" w:eastAsia="zh-CN" w:bidi="hi-IN"/>
    </w:rPr>
  </w:style>
  <w:style w:type="paragraph" w:styleId="Heading1">
    <w:name w:val="Heading 1"/>
    <w:basedOn w:val="Normal1"/>
    <w:next w:val="Normal"/>
    <w:uiPriority w:val="9"/>
    <w:qFormat/>
    <w:pPr>
      <w:keepNext w:val="true"/>
      <w:widowControl w:val="false"/>
      <w:spacing w:lineRule="atLeast" w:line="240"/>
      <w:ind w:left="720" w:hanging="810"/>
      <w:outlineLvl w:val="0"/>
    </w:pPr>
    <w:rPr>
      <w:b/>
      <w:bCs/>
      <w:color w:val="008000"/>
      <w:sz w:val="28"/>
      <w:szCs w:val="28"/>
    </w:rPr>
  </w:style>
  <w:style w:type="paragraph" w:styleId="Heading2">
    <w:name w:val="Heading 2"/>
    <w:basedOn w:val="Normal1"/>
    <w:next w:val="Normal"/>
    <w:link w:val="Heading2Char"/>
    <w:uiPriority w:val="9"/>
    <w:unhideWhenUsed/>
    <w:qFormat/>
    <w:pPr>
      <w:keepNext w:val="true"/>
      <w:widowControl w:val="false"/>
      <w:spacing w:lineRule="atLeast" w:line="320"/>
      <w:outlineLvl w:val="1"/>
    </w:pPr>
    <w:rPr>
      <w:b/>
      <w:bCs/>
      <w:color w:val="008000"/>
      <w:sz w:val="36"/>
      <w:szCs w:val="36"/>
    </w:rPr>
  </w:style>
  <w:style w:type="paragraph" w:styleId="Heading3">
    <w:name w:val="Heading 3"/>
    <w:basedOn w:val="Normal1"/>
    <w:next w:val="Normal"/>
    <w:uiPriority w:val="9"/>
    <w:unhideWhenUsed/>
    <w:qFormat/>
    <w:pPr>
      <w:keepNext w:val="true"/>
      <w:widowControl w:val="false"/>
      <w:tabs>
        <w:tab w:val="left" w:pos="2880" w:leader="none"/>
      </w:tabs>
      <w:spacing w:lineRule="atLeast" w:line="240"/>
      <w:ind w:left="2880" w:hanging="0"/>
      <w:outlineLvl w:val="2"/>
    </w:pPr>
    <w:rPr>
      <w:b/>
      <w:bCs/>
      <w:i/>
      <w:iCs/>
      <w:color w:val="000000"/>
      <w:sz w:val="20"/>
      <w:szCs w:val="20"/>
    </w:rPr>
  </w:style>
  <w:style w:type="paragraph" w:styleId="Heading4">
    <w:name w:val="Heading 4"/>
    <w:basedOn w:val="Normal1"/>
    <w:next w:val="Normal"/>
    <w:uiPriority w:val="9"/>
    <w:unhideWhenUsed/>
    <w:qFormat/>
    <w:pPr>
      <w:keepNext w:val="true"/>
      <w:widowControl w:val="false"/>
      <w:spacing w:lineRule="atLeast" w:line="280"/>
      <w:outlineLvl w:val="3"/>
    </w:pPr>
    <w:rPr>
      <w:b/>
      <w:bCs/>
      <w:sz w:val="28"/>
      <w:szCs w:val="28"/>
    </w:rPr>
  </w:style>
  <w:style w:type="paragraph" w:styleId="Heading5">
    <w:name w:val="Heading 5"/>
    <w:basedOn w:val="Normal1"/>
    <w:next w:val="Normal"/>
    <w:uiPriority w:val="9"/>
    <w:unhideWhenUsed/>
    <w:qFormat/>
    <w:pPr>
      <w:keepNext w:val="true"/>
      <w:widowControl w:val="false"/>
      <w:spacing w:lineRule="atLeast" w:line="280"/>
      <w:outlineLvl w:val="4"/>
    </w:pPr>
    <w:rPr>
      <w:sz w:val="28"/>
      <w:szCs w:val="28"/>
    </w:rPr>
  </w:style>
  <w:style w:type="paragraph" w:styleId="Heading6">
    <w:name w:val="Heading 6"/>
    <w:basedOn w:val="Normal1"/>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0A"/>
      <w:u w:val="single" w:color="993366"/>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Strong">
    <w:name w:val="Strong"/>
    <w:uiPriority w:val="22"/>
    <w:qFormat/>
    <w:rsid w:val="000a6d39"/>
    <w:rPr>
      <w:b/>
      <w:bCs/>
    </w:rPr>
  </w:style>
  <w:style w:type="character" w:styleId="PlainTextChar" w:customStyle="1">
    <w:name w:val="Plain Text Char"/>
    <w:link w:val="PlainText"/>
    <w:uiPriority w:val="99"/>
    <w:qFormat/>
    <w:rsid w:val="00d678f0"/>
    <w:rPr>
      <w:rFonts w:ascii="Consolas" w:hAnsi="Consolas" w:eastAsia="Calibri" w:cs="Arial"/>
      <w:sz w:val="21"/>
      <w:szCs w:val="21"/>
    </w:rPr>
  </w:style>
  <w:style w:type="character" w:styleId="BalloonTextChar" w:customStyle="1">
    <w:name w:val="Balloon Text Char"/>
    <w:link w:val="BalloonText"/>
    <w:qFormat/>
    <w:rsid w:val="0091388d"/>
    <w:rPr>
      <w:rFonts w:ascii="Lucida Grande" w:hAnsi="Lucida Grande" w:cs="Lucida Grande"/>
      <w:sz w:val="18"/>
      <w:szCs w:val="18"/>
    </w:rPr>
  </w:style>
  <w:style w:type="character" w:styleId="BodyTextChar" w:customStyle="1">
    <w:name w:val="Body Text Char"/>
    <w:link w:val="BodyText"/>
    <w:qFormat/>
    <w:rsid w:val="00db1157"/>
    <w:rPr>
      <w:rFonts w:ascii="Arial" w:hAnsi="Arial" w:cs="Arial"/>
      <w:color w:val="000000"/>
    </w:rPr>
  </w:style>
  <w:style w:type="character" w:styleId="BodyTextFirstIndentChar" w:customStyle="1">
    <w:name w:val="Body Text First Indent Char"/>
    <w:link w:val="BodyTextFirstIndent"/>
    <w:qFormat/>
    <w:rsid w:val="00db1157"/>
    <w:rPr>
      <w:rFonts w:ascii="Arial" w:hAnsi="Arial" w:cs="Arial"/>
      <w:color w:val="000000"/>
      <w:sz w:val="24"/>
      <w:szCs w:val="24"/>
    </w:rPr>
  </w:style>
  <w:style w:type="character" w:styleId="Heading2Char" w:customStyle="1">
    <w:name w:val="Heading 2 Char"/>
    <w:basedOn w:val="DefaultParagraphFont"/>
    <w:link w:val="Heading2"/>
    <w:uiPriority w:val="9"/>
    <w:qFormat/>
    <w:rsid w:val="00174070"/>
    <w:rPr>
      <w:rFonts w:ascii="Arial" w:hAnsi="Arial" w:cs="Arial"/>
      <w:b/>
      <w:bCs/>
      <w:color w:val="008000"/>
      <w:sz w:val="36"/>
      <w:szCs w:val="36"/>
    </w:rPr>
  </w:style>
  <w:style w:type="character" w:styleId="Appleconvertedspace" w:customStyle="1">
    <w:name w:val="apple-converted-space"/>
    <w:basedOn w:val="DefaultParagraphFont"/>
    <w:qFormat/>
    <w:rsid w:val="00174070"/>
    <w:rPr/>
  </w:style>
  <w:style w:type="character" w:styleId="FootnoteTextChar" w:customStyle="1">
    <w:name w:val="Footnote Text Char"/>
    <w:basedOn w:val="DefaultParagraphFont"/>
    <w:link w:val="FootnoteText"/>
    <w:qFormat/>
    <w:rsid w:val="008b5029"/>
    <w:rPr>
      <w:sz w:val="24"/>
      <w:szCs w:val="24"/>
    </w:rPr>
  </w:style>
  <w:style w:type="character" w:styleId="Footnotereference">
    <w:name w:val="footnote reference"/>
    <w:basedOn w:val="DefaultParagraphFont"/>
    <w:qFormat/>
    <w:rsid w:val="008b5029"/>
    <w:rPr>
      <w:vertAlign w:val="superscript"/>
    </w:rPr>
  </w:style>
  <w:style w:type="character" w:styleId="HTMLPreformattedChar" w:customStyle="1">
    <w:name w:val="HTML Preformatted Char"/>
    <w:basedOn w:val="DefaultParagraphFont"/>
    <w:link w:val="HTMLPreformatted"/>
    <w:uiPriority w:val="99"/>
    <w:qFormat/>
    <w:rsid w:val="005a2adc"/>
    <w:rPr>
      <w:rFonts w:ascii="Courier New" w:hAnsi="Courier New" w:cs="Courier New"/>
      <w:sz w:val="20"/>
      <w:szCs w:val="20"/>
    </w:rPr>
  </w:style>
  <w:style w:type="character" w:styleId="Pln" w:customStyle="1">
    <w:name w:val="pln"/>
    <w:basedOn w:val="DefaultParagraphFont"/>
    <w:qFormat/>
    <w:rsid w:val="005a2adc"/>
    <w:rPr/>
  </w:style>
  <w:style w:type="character" w:styleId="Kwd" w:customStyle="1">
    <w:name w:val="kwd"/>
    <w:basedOn w:val="DefaultParagraphFont"/>
    <w:qFormat/>
    <w:rsid w:val="005a2adc"/>
    <w:rPr/>
  </w:style>
  <w:style w:type="character" w:styleId="Pun" w:customStyle="1">
    <w:name w:val="pun"/>
    <w:basedOn w:val="DefaultParagraphFont"/>
    <w:qFormat/>
    <w:rsid w:val="005a2adc"/>
    <w:rPr/>
  </w:style>
  <w:style w:type="character" w:styleId="Typ" w:customStyle="1">
    <w:name w:val="typ"/>
    <w:basedOn w:val="DefaultParagraphFont"/>
    <w:qFormat/>
    <w:rsid w:val="005a2adc"/>
    <w:rPr/>
  </w:style>
  <w:style w:type="character" w:styleId="Lit" w:customStyle="1">
    <w:name w:val="lit"/>
    <w:basedOn w:val="DefaultParagraphFont"/>
    <w:qFormat/>
    <w:rsid w:val="005a2adc"/>
    <w:rPr/>
  </w:style>
  <w:style w:type="character" w:styleId="Com" w:customStyle="1">
    <w:name w:val="com"/>
    <w:basedOn w:val="DefaultParagraphFont"/>
    <w:qFormat/>
    <w:rsid w:val="005a2adc"/>
    <w:rPr/>
  </w:style>
  <w:style w:type="character" w:styleId="HTMLCode">
    <w:name w:val="HTML Code"/>
    <w:basedOn w:val="DefaultParagraphFont"/>
    <w:uiPriority w:val="99"/>
    <w:unhideWhenUsed/>
    <w:qFormat/>
    <w:rsid w:val="00c347c9"/>
    <w:rPr>
      <w:rFonts w:ascii="Courier New" w:hAnsi="Courier New" w:eastAsia="Times New Roman" w:cs="Courier New"/>
      <w:sz w:val="20"/>
      <w:szCs w:val="20"/>
    </w:rPr>
  </w:style>
  <w:style w:type="character" w:styleId="ListLabel1">
    <w:name w:val="ListLabel 1"/>
    <w:qFormat/>
    <w:rPr>
      <w:rFonts w:ascii="Arial" w:hAnsi="Arial" w:eastAsia="Arial" w:cs="Arial"/>
      <w:sz w:val="20"/>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ascii="Arial" w:hAnsi="Arial" w:eastAsia="Arial" w:cs="Arial"/>
      <w:sz w:val="20"/>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1"/>
    <w:link w:val="BodyTextChar"/>
    <w:pPr>
      <w:widowControl w:val="false"/>
      <w:spacing w:lineRule="atLeast" w:line="280"/>
    </w:pPr>
    <w:rPr>
      <w:color w:val="000000"/>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WenQuanYi Zen Hei Sharp" w:cs="Lohit Devanagari"/>
      <w:color w:val="auto"/>
      <w:sz w:val="24"/>
      <w:szCs w:val="24"/>
      <w:lang w:val="en" w:eastAsia="zh-CN" w:bidi="hi-IN"/>
    </w:rPr>
  </w:style>
  <w:style w:type="paragraph" w:styleId="Title">
    <w:name w:val="Title"/>
    <w:basedOn w:val="Normal1"/>
    <w:next w:val="Normal"/>
    <w:uiPriority w:val="10"/>
    <w:qFormat/>
    <w:pPr>
      <w:keepNext w:val="true"/>
      <w:keepLines/>
      <w:spacing w:before="480" w:after="120"/>
    </w:pPr>
    <w:rPr>
      <w:b/>
      <w:sz w:val="72"/>
      <w:szCs w:val="72"/>
    </w:rPr>
  </w:style>
  <w:style w:type="paragraph" w:styleId="Caption1">
    <w:name w:val="caption"/>
    <w:basedOn w:val="Normal1"/>
    <w:next w:val="Normal"/>
    <w:qFormat/>
    <w:pPr>
      <w:widowControl w:val="false"/>
      <w:spacing w:lineRule="atLeast" w:line="320"/>
    </w:pPr>
    <w:rPr>
      <w:b/>
      <w:bCs/>
      <w:color w:val="FF0000"/>
      <w:sz w:val="28"/>
      <w:szCs w:val="28"/>
    </w:rPr>
  </w:style>
  <w:style w:type="paragraph" w:styleId="Header">
    <w:name w:val="Header"/>
    <w:basedOn w:val="Normal1"/>
    <w:pPr>
      <w:tabs>
        <w:tab w:val="center" w:pos="4320" w:leader="none"/>
        <w:tab w:val="right" w:pos="8640" w:leader="none"/>
      </w:tabs>
    </w:pPr>
    <w:rPr/>
  </w:style>
  <w:style w:type="paragraph" w:styleId="Footer">
    <w:name w:val="Footer"/>
    <w:basedOn w:val="Normal1"/>
    <w:pPr>
      <w:tabs>
        <w:tab w:val="center" w:pos="4320" w:leader="none"/>
        <w:tab w:val="right" w:pos="8640" w:leader="none"/>
      </w:tabs>
    </w:pPr>
    <w:rPr/>
  </w:style>
  <w:style w:type="paragraph" w:styleId="TextBodyIndent">
    <w:name w:val="Body Text Indent"/>
    <w:basedOn w:val="Normal1"/>
    <w:pPr>
      <w:widowControl w:val="false"/>
      <w:spacing w:lineRule="atLeast" w:line="240"/>
    </w:pPr>
    <w:rPr>
      <w:i/>
      <w:iCs/>
      <w:sz w:val="20"/>
      <w:szCs w:val="20"/>
    </w:rPr>
  </w:style>
  <w:style w:type="paragraph" w:styleId="BodyText3">
    <w:name w:val="Body Text 3"/>
    <w:basedOn w:val="Normal1"/>
    <w:qFormat/>
    <w:pPr>
      <w:widowControl w:val="false"/>
      <w:spacing w:lineRule="atLeast" w:line="280"/>
    </w:pPr>
    <w:rPr>
      <w:color w:val="FF0000"/>
      <w:sz w:val="20"/>
      <w:szCs w:val="20"/>
    </w:rPr>
  </w:style>
  <w:style w:type="paragraph" w:styleId="DocumentMap">
    <w:name w:val="Document Map"/>
    <w:basedOn w:val="Normal1"/>
    <w:semiHidden/>
    <w:qFormat/>
    <w:pPr>
      <w:shd w:val="clear" w:color="auto" w:fill="000080"/>
    </w:pPr>
    <w:rPr>
      <w:rFonts w:ascii="Geneva" w:hAnsi="Geneva" w:cs="Geneva"/>
    </w:rPr>
  </w:style>
  <w:style w:type="paragraph" w:styleId="BlockText">
    <w:name w:val="Block Text"/>
    <w:basedOn w:val="Normal1"/>
    <w:qFormat/>
    <w:pPr>
      <w:ind w:left="1530" w:right="1800" w:hanging="0"/>
    </w:pPr>
    <w:rPr>
      <w:b/>
      <w:bCs/>
      <w:color w:val="FF0000"/>
    </w:rPr>
  </w:style>
  <w:style w:type="paragraph" w:styleId="NormalWeb">
    <w:name w:val="Normal (Web)"/>
    <w:basedOn w:val="Normal1"/>
    <w:uiPriority w:val="99"/>
    <w:qFormat/>
    <w:rsid w:val="00fa216a"/>
    <w:pPr>
      <w:spacing w:beforeAutospacing="1" w:afterAutospacing="1"/>
    </w:pPr>
    <w:rPr/>
  </w:style>
  <w:style w:type="paragraph" w:styleId="PlainText">
    <w:name w:val="Plain Text"/>
    <w:basedOn w:val="Normal1"/>
    <w:link w:val="PlainTextChar"/>
    <w:unhideWhenUsed/>
    <w:qFormat/>
    <w:rsid w:val="00d678f0"/>
    <w:pPr/>
    <w:rPr>
      <w:rFonts w:ascii="Consolas" w:hAnsi="Consolas" w:eastAsia="Calibri" w:cs="Arial"/>
      <w:sz w:val="21"/>
      <w:szCs w:val="21"/>
    </w:rPr>
  </w:style>
  <w:style w:type="paragraph" w:styleId="Default" w:customStyle="1">
    <w:name w:val="Default"/>
    <w:qFormat/>
    <w:rsid w:val="00167df6"/>
    <w:pPr>
      <w:widowControl w:val="false"/>
      <w:bidi w:val="0"/>
      <w:jc w:val="left"/>
    </w:pPr>
    <w:rPr>
      <w:rFonts w:ascii="Frutiger" w:hAnsi="Frutiger" w:cs="Frutiger" w:eastAsia="WenQuanYi Zen Hei Sharp"/>
      <w:color w:val="000000"/>
      <w:sz w:val="24"/>
      <w:szCs w:val="24"/>
      <w:lang w:val="en" w:eastAsia="zh-CN" w:bidi="hi-IN"/>
    </w:rPr>
  </w:style>
  <w:style w:type="paragraph" w:styleId="BalloonText">
    <w:name w:val="Balloon Text"/>
    <w:basedOn w:val="Normal1"/>
    <w:link w:val="BalloonTextChar"/>
    <w:qFormat/>
    <w:rsid w:val="0091388d"/>
    <w:pPr/>
    <w:rPr>
      <w:rFonts w:ascii="Lucida Grande" w:hAnsi="Lucida Grande" w:cs="Lucida Grande"/>
      <w:sz w:val="18"/>
      <w:szCs w:val="18"/>
    </w:rPr>
  </w:style>
  <w:style w:type="paragraph" w:styleId="BodyTextIndent">
    <w:name w:val="Body Text Indent"/>
    <w:basedOn w:val="TextBody"/>
    <w:link w:val="BodyTextFirstIndentChar"/>
    <w:qFormat/>
    <w:rsid w:val="00db1157"/>
    <w:pPr>
      <w:widowControl/>
      <w:spacing w:lineRule="auto" w:line="240" w:before="0" w:after="120"/>
      <w:ind w:firstLine="210"/>
    </w:pPr>
    <w:rPr>
      <w:color w:val="00000A"/>
      <w:sz w:val="24"/>
      <w:szCs w:val="24"/>
    </w:rPr>
  </w:style>
  <w:style w:type="paragraph" w:styleId="ListContinue">
    <w:name w:val="List Continue"/>
    <w:basedOn w:val="Normal1"/>
    <w:qFormat/>
    <w:rsid w:val="0047077b"/>
    <w:pPr>
      <w:keepNext w:val="true"/>
      <w:spacing w:before="120" w:after="120"/>
      <w:ind w:left="363" w:hanging="74"/>
      <w:jc w:val="left"/>
    </w:pPr>
    <w:rPr>
      <w:rFonts w:cs="Traditional Arabic"/>
      <w:b/>
      <w:sz w:val="22"/>
      <w:szCs w:val="20"/>
    </w:rPr>
  </w:style>
  <w:style w:type="paragraph" w:styleId="Footnotetext">
    <w:name w:val="footnote text"/>
    <w:basedOn w:val="Normal1"/>
    <w:link w:val="FootnoteTextChar"/>
    <w:qFormat/>
    <w:rsid w:val="008b5029"/>
    <w:pPr/>
    <w:rPr/>
  </w:style>
  <w:style w:type="paragraph" w:styleId="ListParagraph">
    <w:name w:val="List Paragraph"/>
    <w:basedOn w:val="Normal1"/>
    <w:uiPriority w:val="34"/>
    <w:qFormat/>
    <w:rsid w:val="00f008e8"/>
    <w:pPr>
      <w:spacing w:before="0" w:after="0"/>
      <w:ind w:left="720" w:hanging="0"/>
      <w:contextualSpacing/>
    </w:pPr>
    <w:rPr/>
  </w:style>
  <w:style w:type="paragraph" w:styleId="HTMLPreformatted">
    <w:name w:val="HTML Preformatted"/>
    <w:basedOn w:val="Normal1"/>
    <w:link w:val="HTMLPreformattedChar"/>
    <w:uiPriority w:val="99"/>
    <w:unhideWhenUsed/>
    <w:qFormat/>
    <w:rsid w:val="005a2a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ubtitle">
    <w:name w:val="Subtitle"/>
    <w:basedOn w:val="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FD2CMLi9ZKjMfdcnfjNJKaQOGYQ==">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LibreOffice_project/30$Build-1</Application>
  <Pages>4</Pages>
  <Words>695</Words>
  <Characters>3100</Characters>
  <CharactersWithSpaces>3927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2018-10-08T18:55:00Z</dcterms:created>
  <dc:creator>Salem Al-Agtash</dc:creator>
  <dc:description/>
  <dc:language>en-US</dc:language>
  <cp:lastModifiedBy/>
  <cp:revision>0</cp:revision>
  <dc:subject/>
  <dc:title/>
</cp:coreProperties>
</file>